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56B88" w14:textId="77777777" w:rsidR="00752673" w:rsidRPr="00E60C13" w:rsidRDefault="00C03983" w:rsidP="00D522F0">
      <w:pPr>
        <w:spacing w:line="240" w:lineRule="auto"/>
        <w:jc w:val="center"/>
        <w:rPr>
          <w:b/>
          <w:sz w:val="34"/>
          <w:szCs w:val="24"/>
        </w:rPr>
      </w:pPr>
      <w:r w:rsidRPr="00E60C13">
        <w:rPr>
          <w:b/>
          <w:sz w:val="34"/>
          <w:szCs w:val="24"/>
        </w:rPr>
        <w:t>Abstract</w:t>
      </w:r>
    </w:p>
    <w:p w14:paraId="425B2EDA" w14:textId="77777777" w:rsidR="00C03983" w:rsidRPr="00E60C13" w:rsidRDefault="00C03983" w:rsidP="00D522F0">
      <w:pPr>
        <w:pStyle w:val="ListParagraph"/>
        <w:numPr>
          <w:ilvl w:val="0"/>
          <w:numId w:val="1"/>
        </w:numPr>
        <w:spacing w:line="240" w:lineRule="auto"/>
        <w:jc w:val="both"/>
        <w:rPr>
          <w:b/>
          <w:sz w:val="24"/>
          <w:szCs w:val="24"/>
        </w:rPr>
      </w:pPr>
      <w:r w:rsidRPr="00E60C13">
        <w:rPr>
          <w:b/>
          <w:sz w:val="24"/>
          <w:szCs w:val="24"/>
        </w:rPr>
        <w:t xml:space="preserve">Background and Objectives: </w:t>
      </w:r>
    </w:p>
    <w:p w14:paraId="3F213125" w14:textId="77777777" w:rsidR="00D01FD8" w:rsidRPr="00E60C13" w:rsidRDefault="00D01FD8" w:rsidP="00D522F0">
      <w:pPr>
        <w:spacing w:line="240" w:lineRule="auto"/>
        <w:jc w:val="both"/>
        <w:rPr>
          <w:rFonts w:ascii="Times New Roman" w:hAnsi="Times New Roman" w:cs="Times New Roman"/>
          <w:sz w:val="24"/>
          <w:szCs w:val="24"/>
        </w:rPr>
      </w:pPr>
      <w:r w:rsidRPr="00E60C13">
        <w:rPr>
          <w:rFonts w:ascii="Times New Roman" w:hAnsi="Times New Roman" w:cs="Times New Roman"/>
          <w:sz w:val="24"/>
          <w:szCs w:val="24"/>
        </w:rPr>
        <w:t>Medical images are images acquired from human or animal bodies and they are used for clinical diagnosis, treatment and patient management. The recent progresses in medical image analysis has given birth to image guided therapy, virtual reality and augmented reality, all these among other innovations have greatly improved health delivery, improved quality of life and also saved lives. However, the high cost of image acquisition, limited availability of medical image analysts and limited collaborative efforts between medical experts and scientists are major challenges of medical image analysis in developing world.  The advances in internet and network technology has produced web technologies which make it possible to offer platform or software as a service  via the web, making it possible for end users to access computer resources or specialized software tools remotely.</w:t>
      </w:r>
      <w:r w:rsidRPr="00E60C13">
        <w:rPr>
          <w:rFonts w:ascii="Times New Roman" w:hAnsi="Times New Roman" w:cs="Times New Roman"/>
          <w:sz w:val="24"/>
          <w:szCs w:val="24"/>
        </w:rPr>
        <w:t xml:space="preserve"> </w:t>
      </w:r>
      <w:r w:rsidRPr="00E60C13">
        <w:rPr>
          <w:rFonts w:ascii="Times New Roman" w:hAnsi="Times New Roman" w:cs="Times New Roman"/>
          <w:sz w:val="24"/>
          <w:szCs w:val="24"/>
        </w:rPr>
        <w:t>Here we present a new web based e-infrastructure called Medical Image Processor and Repository (MIPAR).</w:t>
      </w:r>
      <w:r w:rsidRPr="00E60C13">
        <w:rPr>
          <w:rFonts w:ascii="Times New Roman" w:hAnsi="Times New Roman" w:cs="Times New Roman"/>
          <w:sz w:val="24"/>
          <w:szCs w:val="24"/>
        </w:rPr>
        <w:t xml:space="preserve"> </w:t>
      </w:r>
    </w:p>
    <w:p w14:paraId="77672B02" w14:textId="77777777" w:rsidR="00D01FD8" w:rsidRPr="00E60C13" w:rsidRDefault="00D01FD8" w:rsidP="00D522F0">
      <w:pPr>
        <w:pStyle w:val="ListParagraph"/>
        <w:numPr>
          <w:ilvl w:val="0"/>
          <w:numId w:val="1"/>
        </w:numPr>
        <w:spacing w:line="240" w:lineRule="auto"/>
        <w:jc w:val="both"/>
        <w:rPr>
          <w:b/>
          <w:sz w:val="24"/>
          <w:szCs w:val="24"/>
        </w:rPr>
      </w:pPr>
      <w:r w:rsidRPr="00E60C13">
        <w:rPr>
          <w:b/>
          <w:sz w:val="24"/>
          <w:szCs w:val="24"/>
        </w:rPr>
        <w:t>Methods</w:t>
      </w:r>
    </w:p>
    <w:p w14:paraId="4BE9F25F" w14:textId="0D120168" w:rsidR="00D01FD8" w:rsidRPr="00E60C13" w:rsidRDefault="00D01FD8" w:rsidP="00D522F0">
      <w:pPr>
        <w:spacing w:line="240" w:lineRule="auto"/>
        <w:jc w:val="both"/>
        <w:rPr>
          <w:rFonts w:ascii="Times New Roman" w:hAnsi="Times New Roman" w:cs="Times New Roman"/>
          <w:sz w:val="24"/>
          <w:szCs w:val="24"/>
        </w:rPr>
      </w:pPr>
      <w:r w:rsidRPr="00E60C13">
        <w:rPr>
          <w:rFonts w:ascii="Times New Roman" w:hAnsi="Times New Roman" w:cs="Times New Roman"/>
          <w:sz w:val="24"/>
          <w:szCs w:val="24"/>
        </w:rPr>
        <w:t>MIPAR comprises of medical image repository and some specialized image analysis software packages.</w:t>
      </w:r>
      <w:ins w:id="0" w:author="SolarTech" w:date="2017-11-01T11:51:00Z">
        <w:r w:rsidR="00A771BD">
          <w:rPr>
            <w:rFonts w:ascii="Times New Roman" w:hAnsi="Times New Roman" w:cs="Times New Roman"/>
            <w:sz w:val="24"/>
            <w:szCs w:val="24"/>
          </w:rPr>
          <w:t xml:space="preserve"> </w:t>
        </w:r>
      </w:ins>
      <w:ins w:id="1" w:author="SolarTech" w:date="2017-11-01T12:02:00Z">
        <w:r w:rsidR="00AD367D">
          <w:rPr>
            <w:rFonts w:ascii="Times New Roman" w:hAnsi="Times New Roman" w:cs="Times New Roman"/>
            <w:sz w:val="24"/>
            <w:szCs w:val="24"/>
          </w:rPr>
          <w:t xml:space="preserve">These analysis tools were </w:t>
        </w:r>
      </w:ins>
      <w:ins w:id="2" w:author="SolarTech" w:date="2017-11-01T12:18:00Z">
        <w:r w:rsidR="00EF6ED3">
          <w:rPr>
            <w:rFonts w:ascii="Times New Roman" w:hAnsi="Times New Roman" w:cs="Times New Roman"/>
            <w:sz w:val="24"/>
            <w:szCs w:val="24"/>
          </w:rPr>
          <w:t xml:space="preserve">deployed on Sci-Gaia’s </w:t>
        </w:r>
      </w:ins>
      <w:ins w:id="3" w:author="SolarTech" w:date="2017-11-01T12:02:00Z">
        <w:r w:rsidR="00AD367D">
          <w:rPr>
            <w:rFonts w:ascii="Times New Roman" w:hAnsi="Times New Roman" w:cs="Times New Roman"/>
            <w:sz w:val="24"/>
            <w:szCs w:val="24"/>
          </w:rPr>
          <w:t>High</w:t>
        </w:r>
      </w:ins>
      <w:ins w:id="4" w:author="SolarTech" w:date="2017-11-01T12:03:00Z">
        <w:r w:rsidR="00AD367D">
          <w:rPr>
            <w:rFonts w:ascii="Times New Roman" w:hAnsi="Times New Roman" w:cs="Times New Roman"/>
            <w:sz w:val="24"/>
            <w:szCs w:val="24"/>
          </w:rPr>
          <w:t>-Performance Computing (HPC) infrastructure</w:t>
        </w:r>
      </w:ins>
      <w:ins w:id="5" w:author="SolarTech" w:date="2017-11-01T12:18:00Z">
        <w:r w:rsidR="00EF6ED3">
          <w:rPr>
            <w:rFonts w:ascii="Times New Roman" w:hAnsi="Times New Roman" w:cs="Times New Roman"/>
            <w:sz w:val="24"/>
            <w:szCs w:val="24"/>
          </w:rPr>
          <w:t xml:space="preserve">. </w:t>
        </w:r>
      </w:ins>
      <w:ins w:id="6" w:author="SolarTech" w:date="2017-11-01T12:19:00Z">
        <w:r w:rsidR="00EF6ED3">
          <w:rPr>
            <w:rFonts w:ascii="Times New Roman" w:hAnsi="Times New Roman" w:cs="Times New Roman"/>
            <w:sz w:val="24"/>
            <w:szCs w:val="24"/>
          </w:rPr>
          <w:t>The web i</w:t>
        </w:r>
      </w:ins>
      <w:ins w:id="7" w:author="SolarTech" w:date="2017-11-01T12:18:00Z">
        <w:r w:rsidR="00EF6ED3">
          <w:rPr>
            <w:rFonts w:ascii="Times New Roman" w:hAnsi="Times New Roman" w:cs="Times New Roman"/>
            <w:sz w:val="24"/>
            <w:szCs w:val="24"/>
          </w:rPr>
          <w:t>nterface was designed using HTML</w:t>
        </w:r>
      </w:ins>
      <w:ins w:id="8" w:author="SolarTech" w:date="2017-11-01T12:19:00Z">
        <w:r w:rsidR="00EF6ED3">
          <w:rPr>
            <w:rFonts w:ascii="Times New Roman" w:hAnsi="Times New Roman" w:cs="Times New Roman"/>
            <w:sz w:val="24"/>
            <w:szCs w:val="24"/>
          </w:rPr>
          <w:t xml:space="preserve">, CSS and BootStrap. JavaScript and JQuery were used for client-side validation. Users </w:t>
        </w:r>
      </w:ins>
      <w:ins w:id="9" w:author="SolarTech" w:date="2017-11-01T12:20:00Z">
        <w:r w:rsidR="00EF6ED3">
          <w:rPr>
            <w:rFonts w:ascii="Times New Roman" w:hAnsi="Times New Roman" w:cs="Times New Roman"/>
            <w:sz w:val="24"/>
            <w:szCs w:val="24"/>
          </w:rPr>
          <w:t xml:space="preserve">send and receive data to and fro the server using </w:t>
        </w:r>
      </w:ins>
      <w:ins w:id="10" w:author="SolarTech" w:date="2017-11-01T12:21:00Z">
        <w:r w:rsidR="000E524C">
          <w:rPr>
            <w:rFonts w:ascii="Times New Roman" w:hAnsi="Times New Roman" w:cs="Times New Roman"/>
            <w:sz w:val="24"/>
            <w:szCs w:val="24"/>
          </w:rPr>
          <w:t>HTTP response</w:t>
        </w:r>
      </w:ins>
      <w:ins w:id="11" w:author="SolarTech" w:date="2017-11-01T12:22:00Z">
        <w:r w:rsidR="000E524C">
          <w:rPr>
            <w:rFonts w:ascii="Times New Roman" w:hAnsi="Times New Roman" w:cs="Times New Roman"/>
            <w:sz w:val="24"/>
            <w:szCs w:val="24"/>
          </w:rPr>
          <w:t xml:space="preserve"> and a Client-Server Architecture</w:t>
        </w:r>
      </w:ins>
      <w:ins w:id="12" w:author="SolarTech" w:date="2017-11-01T12:21:00Z">
        <w:r w:rsidR="000E524C">
          <w:rPr>
            <w:rFonts w:ascii="Times New Roman" w:hAnsi="Times New Roman" w:cs="Times New Roman"/>
            <w:sz w:val="24"/>
            <w:szCs w:val="24"/>
          </w:rPr>
          <w:t>.</w:t>
        </w:r>
      </w:ins>
      <w:ins w:id="13" w:author="SolarTech" w:date="2017-11-01T12:23:00Z">
        <w:r w:rsidR="000E524C">
          <w:rPr>
            <w:rFonts w:ascii="Times New Roman" w:hAnsi="Times New Roman" w:cs="Times New Roman"/>
            <w:sz w:val="24"/>
            <w:szCs w:val="24"/>
          </w:rPr>
          <w:t xml:space="preserve"> The deployed codes in the server side communicated with PHP using Representational State </w:t>
        </w:r>
      </w:ins>
      <w:ins w:id="14" w:author="SolarTech" w:date="2017-11-01T12:24:00Z">
        <w:r w:rsidR="000E524C">
          <w:rPr>
            <w:rFonts w:ascii="Times New Roman" w:hAnsi="Times New Roman" w:cs="Times New Roman"/>
            <w:sz w:val="24"/>
            <w:szCs w:val="24"/>
          </w:rPr>
          <w:t>(</w:t>
        </w:r>
      </w:ins>
      <w:ins w:id="15" w:author="SolarTech" w:date="2017-11-01T12:23:00Z">
        <w:r w:rsidR="000E524C">
          <w:rPr>
            <w:rFonts w:ascii="Times New Roman" w:hAnsi="Times New Roman" w:cs="Times New Roman"/>
            <w:sz w:val="24"/>
            <w:szCs w:val="24"/>
          </w:rPr>
          <w:t>REST</w:t>
        </w:r>
      </w:ins>
      <w:ins w:id="16" w:author="SolarTech" w:date="2017-11-01T12:24:00Z">
        <w:r w:rsidR="000E524C">
          <w:rPr>
            <w:rFonts w:ascii="Times New Roman" w:hAnsi="Times New Roman" w:cs="Times New Roman"/>
            <w:sz w:val="24"/>
            <w:szCs w:val="24"/>
          </w:rPr>
          <w:t>) API in processing sent images.</w:t>
        </w:r>
      </w:ins>
      <w:ins w:id="17" w:author="SolarTech" w:date="2017-11-01T12:25:00Z">
        <w:r w:rsidR="000E524C">
          <w:rPr>
            <w:rFonts w:ascii="Times New Roman" w:hAnsi="Times New Roman" w:cs="Times New Roman"/>
            <w:sz w:val="24"/>
            <w:szCs w:val="24"/>
          </w:rPr>
          <w:t xml:space="preserve"> For worldwide coverage, each user page is protected using Shibboleth and authentication and authorization is done through Federated</w:t>
        </w:r>
      </w:ins>
      <w:ins w:id="18" w:author="SolarTech" w:date="2017-11-01T12:26:00Z">
        <w:r w:rsidR="000E524C">
          <w:rPr>
            <w:rFonts w:ascii="Times New Roman" w:hAnsi="Times New Roman" w:cs="Times New Roman"/>
            <w:sz w:val="24"/>
            <w:szCs w:val="24"/>
          </w:rPr>
          <w:t xml:space="preserve"> </w:t>
        </w:r>
      </w:ins>
      <w:ins w:id="19" w:author="SolarTech" w:date="2017-11-01T12:25:00Z">
        <w:r w:rsidR="000E524C">
          <w:rPr>
            <w:rFonts w:ascii="Times New Roman" w:hAnsi="Times New Roman" w:cs="Times New Roman"/>
            <w:sz w:val="24"/>
            <w:szCs w:val="24"/>
          </w:rPr>
          <w:t>Identity</w:t>
        </w:r>
      </w:ins>
      <w:ins w:id="20" w:author="SolarTech" w:date="2017-11-01T12:26:00Z">
        <w:r w:rsidR="000E524C">
          <w:rPr>
            <w:rFonts w:ascii="Times New Roman" w:hAnsi="Times New Roman" w:cs="Times New Roman"/>
            <w:sz w:val="24"/>
            <w:szCs w:val="24"/>
          </w:rPr>
          <w:t>.</w:t>
        </w:r>
      </w:ins>
      <w:bookmarkStart w:id="21" w:name="_GoBack"/>
      <w:bookmarkEnd w:id="21"/>
      <w:del w:id="22" w:author="SolarTech" w:date="2017-11-01T11:51:00Z">
        <w:r w:rsidRPr="00E60C13" w:rsidDel="00A771BD">
          <w:rPr>
            <w:rFonts w:ascii="Times New Roman" w:hAnsi="Times New Roman" w:cs="Times New Roman"/>
            <w:sz w:val="24"/>
            <w:szCs w:val="24"/>
          </w:rPr>
          <w:delText xml:space="preserve"> </w:delText>
        </w:r>
        <w:r w:rsidRPr="00E60C13" w:rsidDel="00A771BD">
          <w:rPr>
            <w:rFonts w:ascii="Times New Roman" w:hAnsi="Times New Roman" w:cs="Times New Roman"/>
            <w:sz w:val="24"/>
            <w:szCs w:val="24"/>
          </w:rPr>
          <w:delText>The image repository contains medical images acquired from Africa.</w:delText>
        </w:r>
      </w:del>
    </w:p>
    <w:p w14:paraId="69041015" w14:textId="77777777" w:rsidR="00D01FD8" w:rsidRDefault="00D01FD8" w:rsidP="00D522F0">
      <w:pPr>
        <w:pStyle w:val="ListParagraph"/>
        <w:numPr>
          <w:ilvl w:val="0"/>
          <w:numId w:val="1"/>
        </w:numPr>
        <w:spacing w:line="240" w:lineRule="auto"/>
        <w:jc w:val="both"/>
        <w:rPr>
          <w:rFonts w:ascii="Times New Roman" w:hAnsi="Times New Roman" w:cs="Times New Roman"/>
          <w:b/>
          <w:sz w:val="24"/>
          <w:szCs w:val="24"/>
        </w:rPr>
      </w:pPr>
      <w:commentRangeStart w:id="23"/>
      <w:commentRangeStart w:id="24"/>
      <w:r w:rsidRPr="00E60C13">
        <w:rPr>
          <w:rFonts w:ascii="Times New Roman" w:hAnsi="Times New Roman" w:cs="Times New Roman"/>
          <w:b/>
          <w:sz w:val="24"/>
          <w:szCs w:val="24"/>
        </w:rPr>
        <w:t>Results</w:t>
      </w:r>
      <w:commentRangeEnd w:id="23"/>
      <w:r w:rsidR="008B3C02">
        <w:rPr>
          <w:rStyle w:val="CommentReference"/>
        </w:rPr>
        <w:commentReference w:id="23"/>
      </w:r>
      <w:commentRangeEnd w:id="24"/>
      <w:r w:rsidR="00084B0A">
        <w:rPr>
          <w:rStyle w:val="CommentReference"/>
        </w:rPr>
        <w:commentReference w:id="24"/>
      </w:r>
    </w:p>
    <w:p w14:paraId="5BE9F335" w14:textId="37A13029" w:rsidR="008B3C02" w:rsidRPr="008B3C02" w:rsidRDefault="008B3C02" w:rsidP="008B3C02">
      <w:pPr>
        <w:spacing w:line="240" w:lineRule="auto"/>
        <w:jc w:val="both"/>
        <w:rPr>
          <w:rFonts w:ascii="Times New Roman" w:hAnsi="Times New Roman" w:cs="Times New Roman"/>
          <w:sz w:val="24"/>
          <w:szCs w:val="24"/>
          <w:rPrChange w:id="25" w:author="SolarTech" w:date="2017-11-01T11:07:00Z">
            <w:rPr>
              <w:rFonts w:ascii="Times New Roman" w:hAnsi="Times New Roman" w:cs="Times New Roman"/>
              <w:b/>
              <w:sz w:val="24"/>
              <w:szCs w:val="24"/>
            </w:rPr>
          </w:rPrChange>
        </w:rPr>
      </w:pPr>
    </w:p>
    <w:p w14:paraId="39242294" w14:textId="77777777" w:rsidR="00E60C13" w:rsidRPr="00E60C13" w:rsidRDefault="00E60C13" w:rsidP="00E60C13">
      <w:pPr>
        <w:pStyle w:val="ListParagraph"/>
        <w:numPr>
          <w:ilvl w:val="0"/>
          <w:numId w:val="1"/>
        </w:numPr>
        <w:spacing w:line="240" w:lineRule="auto"/>
        <w:jc w:val="both"/>
        <w:rPr>
          <w:rFonts w:ascii="Times New Roman" w:hAnsi="Times New Roman" w:cs="Times New Roman"/>
          <w:b/>
          <w:sz w:val="24"/>
          <w:szCs w:val="24"/>
        </w:rPr>
      </w:pPr>
      <w:r w:rsidRPr="00E60C13">
        <w:rPr>
          <w:rFonts w:ascii="Times New Roman" w:hAnsi="Times New Roman" w:cs="Times New Roman"/>
          <w:b/>
          <w:sz w:val="24"/>
          <w:szCs w:val="24"/>
        </w:rPr>
        <w:t>Conclusion</w:t>
      </w:r>
    </w:p>
    <w:p w14:paraId="3A4F57F1" w14:textId="77777777" w:rsidR="00B40013" w:rsidRPr="00E60C13" w:rsidRDefault="00B40013" w:rsidP="00B40013">
      <w:pPr>
        <w:spacing w:line="240" w:lineRule="auto"/>
        <w:jc w:val="both"/>
        <w:rPr>
          <w:rFonts w:ascii="Times New Roman" w:hAnsi="Times New Roman" w:cs="Times New Roman"/>
          <w:sz w:val="24"/>
          <w:szCs w:val="24"/>
        </w:rPr>
      </w:pPr>
      <w:r w:rsidRPr="00E60C13">
        <w:rPr>
          <w:rFonts w:ascii="Times New Roman" w:hAnsi="Times New Roman" w:cs="Times New Roman"/>
          <w:sz w:val="24"/>
          <w:szCs w:val="24"/>
        </w:rPr>
        <w:t>MIPAR allows users to donate, download and process medical images at no cost. It is our hope that such useful, rare and unique tool will encourage collaboration, improve diagnosis, improve patient management and has the potential to promote open science in Africa.</w:t>
      </w:r>
    </w:p>
    <w:p w14:paraId="10ED79AB" w14:textId="77777777" w:rsidR="00B40013" w:rsidRPr="00E60C13" w:rsidRDefault="00B40013" w:rsidP="00D01FD8">
      <w:pPr>
        <w:jc w:val="both"/>
        <w:rPr>
          <w:rFonts w:ascii="Times New Roman" w:hAnsi="Times New Roman" w:cs="Times New Roman"/>
          <w:b/>
          <w:sz w:val="24"/>
          <w:szCs w:val="24"/>
        </w:rPr>
      </w:pPr>
    </w:p>
    <w:sectPr w:rsidR="00B40013" w:rsidRPr="00E60C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SolarTech" w:date="2017-11-01T11:06:00Z" w:initials="S">
    <w:p w14:paraId="366B4E12" w14:textId="77777777" w:rsidR="008B3C02" w:rsidRDefault="008B3C02">
      <w:pPr>
        <w:pStyle w:val="CommentText"/>
      </w:pPr>
      <w:r>
        <w:rPr>
          <w:rStyle w:val="CommentReference"/>
        </w:rPr>
        <w:annotationRef/>
      </w:r>
    </w:p>
  </w:comment>
  <w:comment w:id="24" w:author="SolarTech" w:date="2017-11-01T11:24:00Z" w:initials="S">
    <w:p w14:paraId="402F5A91" w14:textId="1E7FBA9F" w:rsidR="00084B0A" w:rsidRDefault="00084B0A">
      <w:pPr>
        <w:pStyle w:val="CommentText"/>
      </w:pPr>
      <w:r>
        <w:rPr>
          <w:rStyle w:val="CommentReference"/>
        </w:rPr>
        <w:annotationRef/>
      </w:r>
      <w:r>
        <w:t>Prof Sir, you may need to come in full-scale on this. I logged on the platform and discovered that extraction takes approx. 1mins 45 secs.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6B4E12" w15:done="0"/>
  <w15:commentEx w15:paraId="402F5A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87A56"/>
    <w:multiLevelType w:val="hybridMultilevel"/>
    <w:tmpl w:val="4B30EA52"/>
    <w:lvl w:ilvl="0" w:tplc="576E93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larTech">
    <w15:presenceInfo w15:providerId="None" w15:userId="SolarT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83"/>
    <w:rsid w:val="00084B0A"/>
    <w:rsid w:val="000E524C"/>
    <w:rsid w:val="003C764F"/>
    <w:rsid w:val="00752673"/>
    <w:rsid w:val="008B3C02"/>
    <w:rsid w:val="008F2734"/>
    <w:rsid w:val="008F625E"/>
    <w:rsid w:val="00971C3C"/>
    <w:rsid w:val="009D3226"/>
    <w:rsid w:val="00A771BD"/>
    <w:rsid w:val="00AD367D"/>
    <w:rsid w:val="00B40013"/>
    <w:rsid w:val="00C03983"/>
    <w:rsid w:val="00D01FD8"/>
    <w:rsid w:val="00D522F0"/>
    <w:rsid w:val="00E60C13"/>
    <w:rsid w:val="00EF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8AF8"/>
  <w15:chartTrackingRefBased/>
  <w15:docId w15:val="{4C1DCC22-A01A-4808-A225-D2C4E27A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983"/>
    <w:pPr>
      <w:ind w:left="720"/>
      <w:contextualSpacing/>
    </w:pPr>
  </w:style>
  <w:style w:type="character" w:styleId="CommentReference">
    <w:name w:val="annotation reference"/>
    <w:basedOn w:val="DefaultParagraphFont"/>
    <w:uiPriority w:val="99"/>
    <w:semiHidden/>
    <w:unhideWhenUsed/>
    <w:rsid w:val="008B3C02"/>
    <w:rPr>
      <w:sz w:val="16"/>
      <w:szCs w:val="16"/>
    </w:rPr>
  </w:style>
  <w:style w:type="paragraph" w:styleId="CommentText">
    <w:name w:val="annotation text"/>
    <w:basedOn w:val="Normal"/>
    <w:link w:val="CommentTextChar"/>
    <w:uiPriority w:val="99"/>
    <w:semiHidden/>
    <w:unhideWhenUsed/>
    <w:rsid w:val="008B3C02"/>
    <w:pPr>
      <w:spacing w:line="240" w:lineRule="auto"/>
    </w:pPr>
    <w:rPr>
      <w:sz w:val="20"/>
      <w:szCs w:val="20"/>
    </w:rPr>
  </w:style>
  <w:style w:type="character" w:customStyle="1" w:styleId="CommentTextChar">
    <w:name w:val="Comment Text Char"/>
    <w:basedOn w:val="DefaultParagraphFont"/>
    <w:link w:val="CommentText"/>
    <w:uiPriority w:val="99"/>
    <w:semiHidden/>
    <w:rsid w:val="008B3C02"/>
    <w:rPr>
      <w:sz w:val="20"/>
      <w:szCs w:val="20"/>
    </w:rPr>
  </w:style>
  <w:style w:type="paragraph" w:styleId="CommentSubject">
    <w:name w:val="annotation subject"/>
    <w:basedOn w:val="CommentText"/>
    <w:next w:val="CommentText"/>
    <w:link w:val="CommentSubjectChar"/>
    <w:uiPriority w:val="99"/>
    <w:semiHidden/>
    <w:unhideWhenUsed/>
    <w:rsid w:val="008B3C02"/>
    <w:rPr>
      <w:b/>
      <w:bCs/>
    </w:rPr>
  </w:style>
  <w:style w:type="character" w:customStyle="1" w:styleId="CommentSubjectChar">
    <w:name w:val="Comment Subject Char"/>
    <w:basedOn w:val="CommentTextChar"/>
    <w:link w:val="CommentSubject"/>
    <w:uiPriority w:val="99"/>
    <w:semiHidden/>
    <w:rsid w:val="008B3C02"/>
    <w:rPr>
      <w:b/>
      <w:bCs/>
      <w:sz w:val="20"/>
      <w:szCs w:val="20"/>
    </w:rPr>
  </w:style>
  <w:style w:type="paragraph" w:styleId="BalloonText">
    <w:name w:val="Balloon Text"/>
    <w:basedOn w:val="Normal"/>
    <w:link w:val="BalloonTextChar"/>
    <w:uiPriority w:val="99"/>
    <w:semiHidden/>
    <w:unhideWhenUsed/>
    <w:rsid w:val="008B3C02"/>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8B3C02"/>
    <w:rPr>
      <w:rFonts w:ascii="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SolarTech</dc:creator>
  <cp:keywords/>
  <dc:description/>
  <cp:lastModifiedBy>SolarTech</cp:lastModifiedBy>
  <cp:revision>4</cp:revision>
  <dcterms:created xsi:type="dcterms:W3CDTF">2017-11-01T18:28:00Z</dcterms:created>
  <dcterms:modified xsi:type="dcterms:W3CDTF">2017-11-01T19:27:00Z</dcterms:modified>
</cp:coreProperties>
</file>